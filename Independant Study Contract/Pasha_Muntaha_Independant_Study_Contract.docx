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04D03" w14:textId="77777777" w:rsidR="000E0D58" w:rsidRDefault="000E0D58">
      <w:pPr>
        <w:jc w:val="center"/>
        <w:rPr>
          <w:b/>
          <w:sz w:val="28"/>
        </w:rPr>
      </w:pPr>
      <w:r>
        <w:rPr>
          <w:b/>
          <w:sz w:val="28"/>
        </w:rPr>
        <w:t>Department of Atmospheric &amp; Oceanic Sciences</w:t>
      </w:r>
    </w:p>
    <w:p w14:paraId="0D1718E7" w14:textId="77777777" w:rsidR="000E0D58" w:rsidRDefault="000E0D58">
      <w:pPr>
        <w:jc w:val="center"/>
      </w:pPr>
      <w:r>
        <w:rPr>
          <w:b/>
          <w:sz w:val="28"/>
        </w:rPr>
        <w:t>Undergraduate Independent Study Contract</w:t>
      </w:r>
    </w:p>
    <w:p w14:paraId="4A22FADB" w14:textId="77777777" w:rsidR="000E0D58" w:rsidRDefault="000E0D58"/>
    <w:p w14:paraId="3AFE9274" w14:textId="77777777" w:rsidR="000E0D58" w:rsidRDefault="000E0D58"/>
    <w:p w14:paraId="53453F63" w14:textId="33FA7EA7" w:rsidR="000E0D58" w:rsidRDefault="000E0D58">
      <w:pPr>
        <w:rPr>
          <w:u w:val="single"/>
        </w:rPr>
      </w:pPr>
      <w:r>
        <w:t>Student Name</w:t>
      </w:r>
      <w:r>
        <w:rPr>
          <w:u w:val="single"/>
        </w:rPr>
        <w:tab/>
      </w:r>
      <w:r>
        <w:rPr>
          <w:u w:val="single"/>
        </w:rPr>
        <w:tab/>
      </w:r>
      <w:r w:rsidR="00880BC5">
        <w:rPr>
          <w:u w:val="single"/>
        </w:rPr>
        <w:t>Muntaha Pasha</w:t>
      </w:r>
      <w:r>
        <w:rPr>
          <w:u w:val="single"/>
        </w:rPr>
        <w:tab/>
      </w:r>
      <w:r>
        <w:rPr>
          <w:u w:val="single"/>
        </w:rPr>
        <w:tab/>
      </w:r>
      <w:r>
        <w:tab/>
        <w:t xml:space="preserve">Student # </w:t>
      </w:r>
      <w:r>
        <w:rPr>
          <w:u w:val="single"/>
        </w:rPr>
        <w:tab/>
      </w:r>
      <w:r w:rsidR="00880BC5">
        <w:rPr>
          <w:u w:val="single"/>
        </w:rPr>
        <w:t>107232</w:t>
      </w:r>
      <w:r w:rsidR="00454172">
        <w:rPr>
          <w:u w:val="single"/>
        </w:rPr>
        <w:t>843</w:t>
      </w:r>
      <w:r>
        <w:rPr>
          <w:u w:val="single"/>
        </w:rPr>
        <w:tab/>
      </w:r>
    </w:p>
    <w:p w14:paraId="229D8B3D" w14:textId="77777777" w:rsidR="000E0D58" w:rsidRDefault="000E0D58">
      <w:pPr>
        <w:rPr>
          <w:u w:val="single"/>
        </w:rPr>
      </w:pPr>
    </w:p>
    <w:p w14:paraId="64D91FA8" w14:textId="44D0B3E1" w:rsidR="000E0D58" w:rsidRDefault="000E0D58">
      <w:pPr>
        <w:rPr>
          <w:u w:val="single"/>
        </w:rPr>
      </w:pPr>
      <w:r>
        <w:t xml:space="preserve">Email </w:t>
      </w:r>
      <w:r>
        <w:rPr>
          <w:u w:val="single"/>
        </w:rPr>
        <w:tab/>
      </w:r>
      <w:r w:rsidR="00454172">
        <w:rPr>
          <w:u w:val="single"/>
        </w:rPr>
        <w:t>mupa0444@colorado.edu</w:t>
      </w:r>
      <w:r>
        <w:rPr>
          <w:u w:val="single"/>
        </w:rPr>
        <w:tab/>
      </w:r>
      <w:r>
        <w:rPr>
          <w:u w:val="single"/>
        </w:rPr>
        <w:tab/>
      </w:r>
      <w:r>
        <w:rPr>
          <w:u w:val="single"/>
        </w:rPr>
        <w:tab/>
      </w:r>
      <w:r>
        <w:rPr>
          <w:u w:val="single"/>
        </w:rPr>
        <w:tab/>
      </w:r>
      <w:r>
        <w:tab/>
        <w:t xml:space="preserve">Phone </w:t>
      </w:r>
      <w:r>
        <w:rPr>
          <w:u w:val="single"/>
        </w:rPr>
        <w:tab/>
      </w:r>
      <w:r w:rsidR="00454172">
        <w:rPr>
          <w:u w:val="single"/>
        </w:rPr>
        <w:t>720-883-7372</w:t>
      </w:r>
      <w:r>
        <w:rPr>
          <w:u w:val="single"/>
        </w:rPr>
        <w:tab/>
      </w:r>
    </w:p>
    <w:p w14:paraId="78A06524" w14:textId="77777777" w:rsidR="000E0D58" w:rsidRDefault="000E0D58">
      <w:pPr>
        <w:rPr>
          <w:u w:val="single"/>
        </w:rPr>
      </w:pPr>
    </w:p>
    <w:p w14:paraId="3C55129C" w14:textId="1A2241A4" w:rsidR="000E0D58" w:rsidRDefault="000E0D58">
      <w:pPr>
        <w:rPr>
          <w:u w:val="single"/>
        </w:rPr>
      </w:pPr>
      <w:r>
        <w:t xml:space="preserve">Semester </w:t>
      </w:r>
      <w:r>
        <w:rPr>
          <w:u w:val="single"/>
        </w:rPr>
        <w:tab/>
      </w:r>
      <w:r w:rsidR="00454172">
        <w:rPr>
          <w:u w:val="single"/>
        </w:rPr>
        <w:t>Fall 2020</w:t>
      </w:r>
      <w:r>
        <w:rPr>
          <w:u w:val="single"/>
        </w:rPr>
        <w:tab/>
      </w:r>
      <w:r>
        <w:tab/>
        <w:t xml:space="preserve">Course # </w:t>
      </w:r>
      <w:r>
        <w:rPr>
          <w:u w:val="single"/>
        </w:rPr>
        <w:t>ATOC 4900-</w:t>
      </w:r>
      <w:r>
        <w:rPr>
          <w:u w:val="single"/>
        </w:rPr>
        <w:tab/>
      </w:r>
      <w:r>
        <w:tab/>
        <w:t xml:space="preserve">Credit Hrs </w:t>
      </w:r>
      <w:r w:rsidR="00454172">
        <w:rPr>
          <w:u w:val="single"/>
        </w:rPr>
        <w:t>3</w:t>
      </w:r>
    </w:p>
    <w:p w14:paraId="26B7C051" w14:textId="77777777" w:rsidR="000E0D58" w:rsidRDefault="000E0D58">
      <w:pPr>
        <w:rPr>
          <w:u w:val="single"/>
        </w:rPr>
      </w:pPr>
    </w:p>
    <w:p w14:paraId="7259AE80" w14:textId="69D06F92" w:rsidR="000E0D58" w:rsidRDefault="000E0D58">
      <w:pPr>
        <w:rPr>
          <w:u w:val="single"/>
        </w:rPr>
      </w:pPr>
      <w:r>
        <w:t xml:space="preserve">Instructor </w:t>
      </w:r>
      <w:r>
        <w:rPr>
          <w:u w:val="single"/>
        </w:rPr>
        <w:tab/>
      </w:r>
      <w:r w:rsidR="00454172">
        <w:rPr>
          <w:u w:val="single"/>
        </w:rPr>
        <w:t>Aneesh Subramanian</w:t>
      </w:r>
      <w:r>
        <w:rPr>
          <w:u w:val="single"/>
        </w:rPr>
        <w:tab/>
      </w:r>
      <w:r>
        <w:rPr>
          <w:u w:val="single"/>
        </w:rPr>
        <w:tab/>
      </w:r>
      <w:r>
        <w:rPr>
          <w:u w:val="single"/>
        </w:rPr>
        <w:tab/>
      </w:r>
      <w:r>
        <w:tab/>
      </w:r>
    </w:p>
    <w:p w14:paraId="758864D9" w14:textId="77777777" w:rsidR="000E0D58" w:rsidRDefault="000E0D58">
      <w:pPr>
        <w:rPr>
          <w:u w:val="single"/>
        </w:rPr>
      </w:pPr>
    </w:p>
    <w:p w14:paraId="0C91DEE2" w14:textId="77777777" w:rsidR="000E0D58" w:rsidRDefault="000E0D58">
      <w:r>
        <w:t xml:space="preserve">Requirements:  The minimum expectation for each semester hour of credit is 25 hours of work.  This may include laboratory work, library research, and consultation.  College of Arts &amp; Sciences policy states students </w:t>
      </w:r>
      <w:r w:rsidR="0074033F">
        <w:t>may not register for more than 3</w:t>
      </w:r>
      <w:r>
        <w:t xml:space="preserve"> credit hours of independent study credit during any term.  No more than 8 credit hours taken in a single department or program can be applied toward the total hours needed for graduation.  A maximum of 16 hours may count toward the degree.</w:t>
      </w:r>
    </w:p>
    <w:p w14:paraId="532035EE" w14:textId="77777777" w:rsidR="000E0D58" w:rsidRDefault="000E0D58"/>
    <w:p w14:paraId="1CCE5915" w14:textId="6A154E2F" w:rsidR="000E0D58" w:rsidRDefault="000E0D58">
      <w:r>
        <w:t>TOPIC:</w:t>
      </w:r>
    </w:p>
    <w:p w14:paraId="4E655E5B" w14:textId="77777777" w:rsidR="00506DB5" w:rsidRDefault="00506DB5"/>
    <w:p w14:paraId="2D580992" w14:textId="3A3240A8" w:rsidR="00454172" w:rsidRDefault="008E4A31">
      <w:r>
        <w:t xml:space="preserve">This project will be in collaboration with scientists at NCAR and the </w:t>
      </w:r>
      <w:r w:rsidR="00506DB5">
        <w:t xml:space="preserve">host </w:t>
      </w:r>
      <w:r>
        <w:t xml:space="preserve">at NCAR </w:t>
      </w:r>
      <w:r w:rsidR="00506DB5">
        <w:t xml:space="preserve">for this appointment will be Dr. Christine Shields. During </w:t>
      </w:r>
      <w:r w:rsidR="00CD6064">
        <w:t>the</w:t>
      </w:r>
      <w:r w:rsidR="00506DB5">
        <w:t xml:space="preserve"> appointment, </w:t>
      </w:r>
      <w:r w:rsidR="00CD6064">
        <w:t xml:space="preserve">there </w:t>
      </w:r>
      <w:r w:rsidR="00506DB5">
        <w:t>will collaborat</w:t>
      </w:r>
      <w:r w:rsidR="00CD6064">
        <w:t xml:space="preserve">ion </w:t>
      </w:r>
      <w:r w:rsidR="00506DB5">
        <w:t xml:space="preserve">with Dr. Shields and various members of the CCR Section </w:t>
      </w:r>
      <w:r>
        <w:t xml:space="preserve">at NCAR </w:t>
      </w:r>
      <w:r w:rsidR="00506DB5">
        <w:t>on analysis of anemometer data collected at the Mesa Lab over the past year.</w:t>
      </w:r>
      <w:r w:rsidR="00CD6064">
        <w:t xml:space="preserve"> </w:t>
      </w:r>
      <w:r>
        <w:t>A timeseries analysis of the anemometer wind data obtained at NCAR will be performed and physical links between the wind variability over the past few decades at NCAR and the largescale changes in winds will be studied.</w:t>
      </w:r>
    </w:p>
    <w:p w14:paraId="333C324D" w14:textId="77777777" w:rsidR="000E0D58" w:rsidRDefault="000E0D58"/>
    <w:p w14:paraId="27628C3D" w14:textId="77777777" w:rsidR="000E0D58" w:rsidRDefault="000E0D58"/>
    <w:p w14:paraId="0AAAD8F4" w14:textId="77777777" w:rsidR="000E0D58" w:rsidRDefault="000E0D58">
      <w:r>
        <w:t>Goal or expected product (term paper, exam, oral presentation, etc.):</w:t>
      </w:r>
    </w:p>
    <w:p w14:paraId="5751C57B" w14:textId="77777777" w:rsidR="000E0D58" w:rsidRDefault="000E0D58"/>
    <w:p w14:paraId="7711EC67" w14:textId="71CDBC7A" w:rsidR="000E0D58" w:rsidRDefault="00256DAC">
      <w:r>
        <w:t xml:space="preserve">End of Term Report </w:t>
      </w:r>
      <w:r w:rsidR="008E4A31">
        <w:t xml:space="preserve">will be submitted </w:t>
      </w:r>
      <w:r>
        <w:t>detailing all work completed over the course of the semester, as well as snapshots of code that was written, hours spent for that week on the project, and any other important details in rega</w:t>
      </w:r>
      <w:r w:rsidR="00CD6064">
        <w:t>rds to the analysis done.</w:t>
      </w:r>
    </w:p>
    <w:p w14:paraId="0D749401" w14:textId="4C5EA16F" w:rsidR="00AA0203" w:rsidRDefault="00AA0203"/>
    <w:p w14:paraId="5E5A5260" w14:textId="5CC304DE" w:rsidR="00CD6064" w:rsidRDefault="00AA0203">
      <w:r>
        <w:t>Bi-Weekly progress reports to be shared in remote meetings with Professor Subramanian, and with Dr. Shields.</w:t>
      </w:r>
    </w:p>
    <w:p w14:paraId="4F5F7334" w14:textId="77777777" w:rsidR="00CD6064" w:rsidRDefault="00CD6064"/>
    <w:p w14:paraId="5EFCFAB4" w14:textId="77777777" w:rsidR="000E0D58" w:rsidRDefault="000E0D58"/>
    <w:p w14:paraId="2A2AAFB9" w14:textId="77777777" w:rsidR="000E0D58" w:rsidRDefault="000E0D58">
      <w:r>
        <w:t>Dates (first conference, due date for completion of project, etc.):</w:t>
      </w:r>
    </w:p>
    <w:p w14:paraId="42A40800" w14:textId="77777777" w:rsidR="000E0D58" w:rsidRDefault="000E0D58"/>
    <w:p w14:paraId="77DFB34C" w14:textId="3C139D16" w:rsidR="00506DB5" w:rsidRDefault="00506DB5">
      <w:r>
        <w:t>Bi-Weekly, Half-Hour meetings to discuss progress made, any issues that come up, and what work has been done as well as what work still needs to be done ahead.</w:t>
      </w:r>
    </w:p>
    <w:p w14:paraId="3B756A24" w14:textId="77777777" w:rsidR="000E0D58" w:rsidRDefault="000E0D58"/>
    <w:p w14:paraId="2275B887" w14:textId="77777777" w:rsidR="000E0D58" w:rsidRDefault="000E0D58"/>
    <w:p w14:paraId="1934D788" w14:textId="3A552A56" w:rsidR="000E0D58" w:rsidRDefault="000E0D58">
      <w:pPr>
        <w:rPr>
          <w:u w:val="single"/>
        </w:rPr>
      </w:pPr>
      <w:r>
        <w:lastRenderedPageBreak/>
        <w:t xml:space="preserve">Student signature  </w:t>
      </w:r>
      <w:r>
        <w:rPr>
          <w:u w:val="single"/>
        </w:rPr>
        <w:tab/>
      </w:r>
      <w:r>
        <w:rPr>
          <w:u w:val="single"/>
        </w:rPr>
        <w:tab/>
      </w:r>
      <w:r w:rsidR="00673BA7">
        <w:rPr>
          <w:u w:val="single"/>
        </w:rPr>
        <w:t>Muntaha Pasha</w:t>
      </w:r>
      <w:r>
        <w:rPr>
          <w:u w:val="single"/>
        </w:rPr>
        <w:tab/>
      </w:r>
      <w:r>
        <w:rPr>
          <w:u w:val="single"/>
        </w:rPr>
        <w:tab/>
      </w:r>
      <w:r>
        <w:tab/>
        <w:t xml:space="preserve">date </w:t>
      </w:r>
      <w:r w:rsidR="00673BA7">
        <w:rPr>
          <w:u w:val="single"/>
        </w:rPr>
        <w:t>08/10/2020</w:t>
      </w:r>
    </w:p>
    <w:p w14:paraId="1B3D30A2" w14:textId="77777777" w:rsidR="000E0D58" w:rsidRDefault="000E0D58"/>
    <w:p w14:paraId="157F817C" w14:textId="77777777" w:rsidR="000E0D58" w:rsidRDefault="000E0D58"/>
    <w:p w14:paraId="5B14BDE5" w14:textId="19420C62" w:rsidR="000E0D58" w:rsidRDefault="000E0D58">
      <w:pPr>
        <w:rPr>
          <w:u w:val="single"/>
        </w:rPr>
      </w:pPr>
      <w:r>
        <w:t xml:space="preserve">Instructor signature  </w:t>
      </w:r>
      <w:r>
        <w:rPr>
          <w:u w:val="single"/>
        </w:rPr>
        <w:tab/>
      </w:r>
      <w:r>
        <w:rPr>
          <w:u w:val="single"/>
        </w:rPr>
        <w:tab/>
      </w:r>
      <w:ins w:id="0" w:author="Aneesh Subramanian" w:date="2020-08-11T13:42:00Z">
        <w:r w:rsidR="00DB1198">
          <w:drawing>
            <wp:inline distT="0" distB="0" distL="0" distR="0" wp14:anchorId="26D8F339" wp14:editId="70199734">
              <wp:extent cx="325820" cy="188199"/>
              <wp:effectExtent l="0" t="0" r="4445" b="254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jpg"/>
                      <pic:cNvPicPr/>
                    </pic:nvPicPr>
                    <pic:blipFill>
                      <a:blip r:embed="rId4"/>
                      <a:stretch>
                        <a:fillRect/>
                      </a:stretch>
                    </pic:blipFill>
                    <pic:spPr>
                      <a:xfrm>
                        <a:off x="0" y="0"/>
                        <a:ext cx="326252" cy="188448"/>
                      </a:xfrm>
                      <a:prstGeom prst="rect">
                        <a:avLst/>
                      </a:prstGeom>
                    </pic:spPr>
                  </pic:pic>
                </a:graphicData>
              </a:graphic>
            </wp:inline>
          </w:drawing>
        </w:r>
      </w:ins>
      <w:r>
        <w:rPr>
          <w:u w:val="single"/>
        </w:rPr>
        <w:tab/>
      </w:r>
      <w:r>
        <w:rPr>
          <w:u w:val="single"/>
        </w:rPr>
        <w:tab/>
      </w:r>
      <w:r>
        <w:rPr>
          <w:u w:val="single"/>
        </w:rPr>
        <w:tab/>
      </w:r>
      <w:r>
        <w:rPr>
          <w:u w:val="single"/>
        </w:rPr>
        <w:tab/>
      </w:r>
      <w:del w:id="1" w:author="Aneesh Subramanian" w:date="2020-08-11T13:42:00Z">
        <w:r w:rsidDel="00DB1198">
          <w:rPr>
            <w:u w:val="single"/>
          </w:rPr>
          <w:tab/>
        </w:r>
      </w:del>
      <w:r>
        <w:tab/>
        <w:t xml:space="preserve">date  </w:t>
      </w:r>
      <w:r>
        <w:rPr>
          <w:u w:val="single"/>
        </w:rPr>
        <w:tab/>
      </w:r>
      <w:ins w:id="2" w:author="Aneesh Subramanian" w:date="2020-08-11T13:42:00Z">
        <w:r w:rsidR="00DB1198">
          <w:rPr>
            <w:u w:val="single"/>
          </w:rPr>
          <w:t>08/1</w:t>
        </w:r>
      </w:ins>
      <w:ins w:id="3" w:author="Aneesh Subramanian" w:date="2020-08-11T13:43:00Z">
        <w:r w:rsidR="00DB1198">
          <w:rPr>
            <w:u w:val="single"/>
          </w:rPr>
          <w:t>1/2020</w:t>
        </w:r>
      </w:ins>
      <w:r>
        <w:rPr>
          <w:u w:val="single"/>
        </w:rPr>
        <w:tab/>
      </w:r>
    </w:p>
    <w:sectPr w:rsidR="000E0D5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eesh Subramanian">
    <w15:presenceInfo w15:providerId="AD" w15:userId="S::ansu6268@colorado.edu::ab773951-537a-4266-8d89-611fdd80f9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proofState w:spelling="clean" w:grammar="clean"/>
  <w:trackRevision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C49"/>
    <w:rsid w:val="000E0D58"/>
    <w:rsid w:val="001905A9"/>
    <w:rsid w:val="00213C92"/>
    <w:rsid w:val="00256DAC"/>
    <w:rsid w:val="002A51C0"/>
    <w:rsid w:val="00454172"/>
    <w:rsid w:val="00506DB5"/>
    <w:rsid w:val="00594C49"/>
    <w:rsid w:val="0064310A"/>
    <w:rsid w:val="00673BA7"/>
    <w:rsid w:val="0074033F"/>
    <w:rsid w:val="00880BC5"/>
    <w:rsid w:val="008E4A31"/>
    <w:rsid w:val="00A13069"/>
    <w:rsid w:val="00AA0203"/>
    <w:rsid w:val="00BA3143"/>
    <w:rsid w:val="00CD6064"/>
    <w:rsid w:val="00DB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EDD6DC"/>
  <w14:defaultImageDpi w14:val="300"/>
  <w15:chartTrackingRefBased/>
  <w15:docId w15:val="{E8F3ACB9-1CA8-404E-B7F8-C022B839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Times New Roman" w:hAnsi="Times New Roman"/>
    </w:rPr>
  </w:style>
  <w:style w:type="paragraph" w:styleId="BalloonText">
    <w:name w:val="Balloon Text"/>
    <w:basedOn w:val="Normal"/>
    <w:link w:val="BalloonTextChar"/>
    <w:uiPriority w:val="99"/>
    <w:semiHidden/>
    <w:unhideWhenUsed/>
    <w:rsid w:val="008E4A3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E4A31"/>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PAOS Undergraduate</vt:lpstr>
    </vt:vector>
  </TitlesOfParts>
  <Company>University of Colorado/PAOS</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PAOS Undergraduate</dc:title>
  <dc:subject/>
  <dc:creator>Lisa Burnham</dc:creator>
  <cp:keywords/>
  <cp:lastModifiedBy>Aneesh Subramanian</cp:lastModifiedBy>
  <cp:revision>2</cp:revision>
  <dcterms:created xsi:type="dcterms:W3CDTF">2020-08-11T19:43:00Z</dcterms:created>
  <dcterms:modified xsi:type="dcterms:W3CDTF">2020-08-11T19:43:00Z</dcterms:modified>
</cp:coreProperties>
</file>